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C8E0" w14:textId="26EF31B0" w:rsidR="00376D18" w:rsidRPr="0055789A" w:rsidRDefault="00376D18"/>
    <w:p w14:paraId="0A836CB1" w14:textId="7D383746" w:rsidR="00222E7E" w:rsidRPr="0055789A" w:rsidRDefault="00222E7E"/>
    <w:p w14:paraId="70AD8152" w14:textId="4B472199" w:rsidR="00222E7E" w:rsidRPr="0055789A" w:rsidRDefault="00222E7E"/>
    <w:p w14:paraId="02E0B956" w14:textId="0232C80D" w:rsidR="00222E7E" w:rsidRPr="0055789A" w:rsidRDefault="00222E7E"/>
    <w:p w14:paraId="713149DA" w14:textId="45FC6125" w:rsidR="00222E7E" w:rsidRPr="0055789A" w:rsidRDefault="00222E7E">
      <w:pPr>
        <w:rPr>
          <w:color w:val="201F1E"/>
        </w:rPr>
      </w:pPr>
      <w:r w:rsidRPr="0055789A">
        <w:t xml:space="preserve">The first time </w:t>
      </w:r>
      <w:commentRangeStart w:id="0"/>
      <w:del w:id="1" w:author="Collins, Thomas" w:date="2020-02-28T16:05:00Z">
        <w:r w:rsidRPr="0055789A" w:rsidDel="00C131D5">
          <w:delText xml:space="preserve">Tom </w:delText>
        </w:r>
      </w:del>
      <w:ins w:id="2" w:author="Collins, Thomas" w:date="2020-02-28T16:05:00Z">
        <w:r w:rsidR="00C131D5">
          <w:t>Thomas</w:t>
        </w:r>
        <w:commentRangeEnd w:id="0"/>
        <w:r w:rsidR="00C131D5">
          <w:rPr>
            <w:rStyle w:val="CommentReference"/>
          </w:rPr>
          <w:commentReference w:id="0"/>
        </w:r>
        <w:r w:rsidR="00C131D5" w:rsidRPr="0055789A">
          <w:t xml:space="preserve"> </w:t>
        </w:r>
      </w:ins>
      <w:r w:rsidRPr="0055789A">
        <w:t xml:space="preserve">Collins’ father took him up in a plane at the </w:t>
      </w:r>
      <w:r w:rsidRPr="0055789A">
        <w:rPr>
          <w:color w:val="201F1E"/>
        </w:rPr>
        <w:t>Hampton Airfield</w:t>
      </w:r>
      <w:r w:rsidR="00A57052" w:rsidRPr="0055789A">
        <w:rPr>
          <w:color w:val="201F1E"/>
        </w:rPr>
        <w:t xml:space="preserve"> it was in one of those small </w:t>
      </w:r>
      <w:commentRangeStart w:id="3"/>
      <w:ins w:id="4" w:author="Collins, Thomas" w:date="2020-02-28T16:08:00Z">
        <w:r w:rsidR="00C131D5">
          <w:rPr>
            <w:color w:val="201F1E"/>
          </w:rPr>
          <w:t xml:space="preserve">two person </w:t>
        </w:r>
      </w:ins>
      <w:commentRangeEnd w:id="3"/>
      <w:ins w:id="5" w:author="Collins, Thomas" w:date="2020-02-28T16:12:00Z">
        <w:r w:rsidR="00C131D5">
          <w:rPr>
            <w:rStyle w:val="CommentReference"/>
          </w:rPr>
          <w:commentReference w:id="3"/>
        </w:r>
      </w:ins>
      <w:r w:rsidR="00123036" w:rsidRPr="0055789A">
        <w:rPr>
          <w:color w:val="201F1E"/>
        </w:rPr>
        <w:t>aircrafts</w:t>
      </w:r>
      <w:del w:id="6" w:author="Collins, Thomas" w:date="2020-02-28T17:48:00Z">
        <w:r w:rsidR="00123036" w:rsidRPr="0055789A" w:rsidDel="004F66D6">
          <w:rPr>
            <w:color w:val="201F1E"/>
          </w:rPr>
          <w:delText xml:space="preserve"> </w:delText>
        </w:r>
        <w:commentRangeStart w:id="7"/>
        <w:r w:rsidR="00123036" w:rsidRPr="0055789A" w:rsidDel="004F66D6">
          <w:rPr>
            <w:color w:val="201F1E"/>
          </w:rPr>
          <w:delText>that have flaps for doors</w:delText>
        </w:r>
      </w:del>
      <w:commentRangeEnd w:id="7"/>
      <w:r w:rsidR="004F66D6">
        <w:rPr>
          <w:rStyle w:val="CommentReference"/>
        </w:rPr>
        <w:commentReference w:id="7"/>
      </w:r>
      <w:r w:rsidR="00123036" w:rsidRPr="0055789A">
        <w:rPr>
          <w:color w:val="201F1E"/>
        </w:rPr>
        <w:t xml:space="preserve">. He was about 1,000 feet up and realized there wasn’t much between </w:t>
      </w:r>
      <w:r w:rsidR="00B55C90" w:rsidRPr="0055789A">
        <w:rPr>
          <w:color w:val="201F1E"/>
        </w:rPr>
        <w:t xml:space="preserve">him </w:t>
      </w:r>
      <w:r w:rsidR="00123036" w:rsidRPr="0055789A">
        <w:rPr>
          <w:color w:val="201F1E"/>
        </w:rPr>
        <w:t>and the ground. And he loved it.</w:t>
      </w:r>
    </w:p>
    <w:p w14:paraId="75D4B0AD" w14:textId="7B8AD5EE" w:rsidR="00123036" w:rsidRPr="0055789A" w:rsidRDefault="00123036">
      <w:pPr>
        <w:rPr>
          <w:color w:val="201F1E"/>
        </w:rPr>
      </w:pPr>
    </w:p>
    <w:p w14:paraId="7B16C9F1" w14:textId="6C728D11" w:rsidR="0055789A" w:rsidRPr="0055789A" w:rsidRDefault="00123036" w:rsidP="0055789A">
      <w:pPr>
        <w:rPr>
          <w:color w:val="000000" w:themeColor="text1"/>
        </w:rPr>
      </w:pPr>
      <w:r w:rsidRPr="0055789A">
        <w:rPr>
          <w:color w:val="000000" w:themeColor="text1"/>
        </w:rPr>
        <w:t>It was moments like that, and conversations he had with his pilot-father</w:t>
      </w:r>
      <w:r w:rsidR="00E935FC" w:rsidRPr="0055789A">
        <w:rPr>
          <w:color w:val="000000" w:themeColor="text1"/>
        </w:rPr>
        <w:t xml:space="preserve"> who always encouraged him to ask questions</w:t>
      </w:r>
      <w:del w:id="8" w:author="Collins, Thomas" w:date="2020-02-28T17:51:00Z">
        <w:r w:rsidR="00E935FC" w:rsidRPr="0055789A" w:rsidDel="004F66D6">
          <w:rPr>
            <w:color w:val="000000" w:themeColor="text1"/>
          </w:rPr>
          <w:delText>,</w:delText>
        </w:r>
      </w:del>
      <w:r w:rsidR="00E935FC" w:rsidRPr="0055789A">
        <w:rPr>
          <w:color w:val="000000" w:themeColor="text1"/>
        </w:rPr>
        <w:t xml:space="preserve"> that instilled in Collins the want to be involved with aerospace.</w:t>
      </w:r>
      <w:r w:rsidR="00B55C90" w:rsidRPr="0055789A">
        <w:rPr>
          <w:color w:val="000000" w:themeColor="text1"/>
        </w:rPr>
        <w:t xml:space="preserve"> </w:t>
      </w:r>
      <w:r w:rsidR="0055789A" w:rsidRPr="0055789A">
        <w:rPr>
          <w:color w:val="000000" w:themeColor="text1"/>
        </w:rPr>
        <w:t xml:space="preserve">The culmination of that </w:t>
      </w:r>
      <w:commentRangeStart w:id="9"/>
      <w:ins w:id="10" w:author="Collins, Thomas" w:date="2020-02-28T16:13:00Z">
        <w:r w:rsidR="00C131D5">
          <w:rPr>
            <w:color w:val="000000" w:themeColor="text1"/>
          </w:rPr>
          <w:t xml:space="preserve">passion </w:t>
        </w:r>
      </w:ins>
      <w:del w:id="11" w:author="Collins, Thomas" w:date="2020-02-28T16:13:00Z">
        <w:r w:rsidR="0055789A" w:rsidRPr="0055789A" w:rsidDel="00C131D5">
          <w:rPr>
            <w:color w:val="000000" w:themeColor="text1"/>
          </w:rPr>
          <w:delText>desire</w:delText>
        </w:r>
      </w:del>
      <w:commentRangeEnd w:id="9"/>
      <w:r w:rsidR="00C131D5">
        <w:rPr>
          <w:rStyle w:val="CommentReference"/>
        </w:rPr>
        <w:commentReference w:id="9"/>
      </w:r>
      <w:del w:id="12" w:author="Collins, Thomas" w:date="2020-02-28T16:13:00Z">
        <w:r w:rsidR="0055789A" w:rsidRPr="0055789A" w:rsidDel="00C131D5">
          <w:rPr>
            <w:color w:val="000000" w:themeColor="text1"/>
          </w:rPr>
          <w:delText xml:space="preserve"> </w:delText>
        </w:r>
      </w:del>
      <w:r w:rsidR="0055789A" w:rsidRPr="0055789A">
        <w:rPr>
          <w:color w:val="000000" w:themeColor="text1"/>
        </w:rPr>
        <w:t xml:space="preserve">comes on June 1 when he starts an internship with Rocket Lab, a private </w:t>
      </w:r>
      <w:del w:id="13" w:author="Collins, Thomas" w:date="2020-02-28T16:10:00Z">
        <w:r w:rsidR="0055789A" w:rsidRPr="0055789A" w:rsidDel="00C131D5">
          <w:rPr>
            <w:color w:val="000000" w:themeColor="text1"/>
            <w:shd w:val="clear" w:color="auto" w:fill="FFFFFF"/>
          </w:rPr>
          <w:delText xml:space="preserve">aerospace </w:delText>
        </w:r>
      </w:del>
      <w:commentRangeStart w:id="14"/>
      <w:ins w:id="15" w:author="Collins, Thomas" w:date="2020-02-28T16:10:00Z">
        <w:r w:rsidR="00C131D5">
          <w:rPr>
            <w:color w:val="000000" w:themeColor="text1"/>
            <w:shd w:val="clear" w:color="auto" w:fill="FFFFFF"/>
          </w:rPr>
          <w:t>rocket</w:t>
        </w:r>
        <w:commentRangeEnd w:id="14"/>
        <w:r w:rsidR="00C131D5">
          <w:rPr>
            <w:rStyle w:val="CommentReference"/>
          </w:rPr>
          <w:commentReference w:id="14"/>
        </w:r>
        <w:r w:rsidR="00C131D5" w:rsidRPr="0055789A">
          <w:rPr>
            <w:color w:val="000000" w:themeColor="text1"/>
            <w:shd w:val="clear" w:color="auto" w:fill="FFFFFF"/>
          </w:rPr>
          <w:t xml:space="preserve"> </w:t>
        </w:r>
      </w:ins>
      <w:r w:rsidR="0055789A" w:rsidRPr="0055789A">
        <w:rPr>
          <w:color w:val="000000" w:themeColor="text1"/>
          <w:shd w:val="clear" w:color="auto" w:fill="FFFFFF"/>
        </w:rPr>
        <w:t>manufacturer and launch service provider</w:t>
      </w:r>
      <w:r w:rsidR="00917621">
        <w:rPr>
          <w:color w:val="000000" w:themeColor="text1"/>
          <w:shd w:val="clear" w:color="auto" w:fill="FFFFFF"/>
        </w:rPr>
        <w:t xml:space="preserve"> in</w:t>
      </w:r>
      <w:r w:rsidR="0055789A" w:rsidRPr="0055789A">
        <w:rPr>
          <w:color w:val="000000" w:themeColor="text1"/>
          <w:shd w:val="clear" w:color="auto" w:fill="FFFFFF"/>
        </w:rPr>
        <w:t xml:space="preserve"> </w:t>
      </w:r>
      <w:commentRangeStart w:id="16"/>
      <w:ins w:id="17" w:author="Collins, Thomas" w:date="2020-02-28T16:11:00Z">
        <w:r w:rsidR="00C131D5">
          <w:rPr>
            <w:color w:val="000000" w:themeColor="text1"/>
            <w:shd w:val="clear" w:color="auto" w:fill="FFFFFF"/>
          </w:rPr>
          <w:t xml:space="preserve">Los Angeles </w:t>
        </w:r>
        <w:commentRangeEnd w:id="16"/>
        <w:r w:rsidR="00C131D5">
          <w:rPr>
            <w:rStyle w:val="CommentReference"/>
          </w:rPr>
          <w:commentReference w:id="16"/>
        </w:r>
      </w:ins>
      <w:r w:rsidR="0055789A" w:rsidRPr="0055789A">
        <w:rPr>
          <w:color w:val="000000" w:themeColor="text1"/>
          <w:shd w:val="clear" w:color="auto" w:fill="FFFFFF"/>
        </w:rPr>
        <w:t>California.</w:t>
      </w:r>
    </w:p>
    <w:p w14:paraId="75C26E72" w14:textId="344E13C5" w:rsidR="0055789A" w:rsidRDefault="0055789A">
      <w:pPr>
        <w:rPr>
          <w:color w:val="000000" w:themeColor="text1"/>
        </w:rPr>
      </w:pPr>
    </w:p>
    <w:p w14:paraId="31CFAFEB" w14:textId="41FDCC5E" w:rsidR="00640BE0" w:rsidRDefault="0055789A">
      <w:pPr>
        <w:rPr>
          <w:color w:val="000000" w:themeColor="text1"/>
        </w:rPr>
      </w:pPr>
      <w:r>
        <w:rPr>
          <w:color w:val="000000" w:themeColor="text1"/>
        </w:rPr>
        <w:t xml:space="preserve">Collins </w:t>
      </w:r>
      <w:r w:rsidR="00640BE0">
        <w:rPr>
          <w:color w:val="000000" w:themeColor="text1"/>
        </w:rPr>
        <w:t xml:space="preserve">was </w:t>
      </w:r>
      <w:r w:rsidR="00DD10E7">
        <w:rPr>
          <w:color w:val="000000" w:themeColor="text1"/>
        </w:rPr>
        <w:t>match</w:t>
      </w:r>
      <w:r w:rsidR="00640BE0">
        <w:rPr>
          <w:color w:val="000000" w:themeColor="text1"/>
        </w:rPr>
        <w:t xml:space="preserve">ed with Rocket Lab </w:t>
      </w:r>
      <w:r w:rsidR="001655EB">
        <w:rPr>
          <w:color w:val="000000" w:themeColor="text1"/>
        </w:rPr>
        <w:t xml:space="preserve">after receiving a fellowship from the </w:t>
      </w:r>
      <w:r w:rsidR="00640BE0" w:rsidRPr="00640BE0">
        <w:rPr>
          <w:color w:val="000000" w:themeColor="text1"/>
        </w:rPr>
        <w:t>Matthew Isakowitz Fellowship Program</w:t>
      </w:r>
      <w:r w:rsidR="001655EB">
        <w:rPr>
          <w:color w:val="000000" w:themeColor="text1"/>
        </w:rPr>
        <w:t xml:space="preserve">, which provides paid summer internships to exceptional </w:t>
      </w:r>
      <w:r w:rsidR="001655EB" w:rsidRPr="001655EB">
        <w:rPr>
          <w:color w:val="000000" w:themeColor="text1"/>
        </w:rPr>
        <w:t>college juniors, seniors and graduate students</w:t>
      </w:r>
      <w:r w:rsidR="001655EB">
        <w:rPr>
          <w:color w:val="000000" w:themeColor="text1"/>
        </w:rPr>
        <w:t xml:space="preserve"> with </w:t>
      </w:r>
      <w:r w:rsidR="001655EB" w:rsidRPr="001655EB">
        <w:rPr>
          <w:color w:val="000000" w:themeColor="text1"/>
        </w:rPr>
        <w:t>leading commercial spaceflight companies</w:t>
      </w:r>
      <w:r w:rsidR="001655EB">
        <w:rPr>
          <w:color w:val="000000" w:themeColor="text1"/>
        </w:rPr>
        <w:t xml:space="preserve">. </w:t>
      </w:r>
      <w:r w:rsidR="00BD6519">
        <w:rPr>
          <w:color w:val="000000" w:themeColor="text1"/>
        </w:rPr>
        <w:t xml:space="preserve">While he’s at </w:t>
      </w:r>
      <w:commentRangeStart w:id="18"/>
      <w:ins w:id="19" w:author="Collins, Thomas" w:date="2020-02-28T16:15:00Z">
        <w:r w:rsidR="00D45DF5">
          <w:rPr>
            <w:color w:val="000000" w:themeColor="text1"/>
          </w:rPr>
          <w:t xml:space="preserve">Rocket </w:t>
        </w:r>
      </w:ins>
      <w:del w:id="20" w:author="Collins, Thomas" w:date="2020-02-28T16:15:00Z">
        <w:r w:rsidR="00BD6519" w:rsidDel="00D45DF5">
          <w:rPr>
            <w:color w:val="000000" w:themeColor="text1"/>
          </w:rPr>
          <w:delText xml:space="preserve">Rock </w:delText>
        </w:r>
      </w:del>
      <w:commentRangeEnd w:id="18"/>
      <w:r w:rsidR="00D45DF5">
        <w:rPr>
          <w:rStyle w:val="CommentReference"/>
        </w:rPr>
        <w:commentReference w:id="18"/>
      </w:r>
      <w:r w:rsidR="00BD6519">
        <w:rPr>
          <w:color w:val="000000" w:themeColor="text1"/>
        </w:rPr>
        <w:t>Lab</w:t>
      </w:r>
      <w:commentRangeStart w:id="21"/>
      <w:r w:rsidR="00BD6519">
        <w:rPr>
          <w:color w:val="000000" w:themeColor="text1"/>
        </w:rPr>
        <w:t xml:space="preserve">, he will work with a mentor who, in addition to guiding him through the internship, will help Collins </w:t>
      </w:r>
      <w:r w:rsidR="0047328C">
        <w:rPr>
          <w:color w:val="000000" w:themeColor="text1"/>
        </w:rPr>
        <w:t xml:space="preserve">in his search for </w:t>
      </w:r>
      <w:r w:rsidR="00BD6519">
        <w:rPr>
          <w:color w:val="000000" w:themeColor="text1"/>
        </w:rPr>
        <w:t>a full-time position within the industry.</w:t>
      </w:r>
      <w:commentRangeEnd w:id="21"/>
      <w:r w:rsidR="00D45DF5">
        <w:rPr>
          <w:rStyle w:val="CommentReference"/>
        </w:rPr>
        <w:commentReference w:id="21"/>
      </w:r>
    </w:p>
    <w:p w14:paraId="513F6B1D" w14:textId="08FD1905" w:rsidR="00273E05" w:rsidRDefault="00273E05">
      <w:pPr>
        <w:rPr>
          <w:color w:val="000000" w:themeColor="text1"/>
        </w:rPr>
      </w:pPr>
    </w:p>
    <w:p w14:paraId="11BD000A" w14:textId="0B5980A3" w:rsidR="00273E05" w:rsidRDefault="00273E05" w:rsidP="00273E05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“</w:t>
      </w:r>
      <w:r w:rsidRPr="0055789A">
        <w:rPr>
          <w:color w:val="000000"/>
        </w:rPr>
        <w:t xml:space="preserve">That's one of the many reasons why this fellowship is incredible, it not only pairs you with outstanding companies but assigns you a mentor that is a </w:t>
      </w:r>
      <w:r w:rsidR="0047328C">
        <w:rPr>
          <w:color w:val="000000"/>
        </w:rPr>
        <w:t>‘</w:t>
      </w:r>
      <w:r w:rsidRPr="0055789A">
        <w:rPr>
          <w:color w:val="000000"/>
        </w:rPr>
        <w:t>top industry leader</w:t>
      </w:r>
      <w:r>
        <w:rPr>
          <w:color w:val="000000"/>
        </w:rPr>
        <w:t>,</w:t>
      </w:r>
      <w:r w:rsidRPr="0055789A">
        <w:rPr>
          <w:color w:val="000000"/>
        </w:rPr>
        <w:t>"</w:t>
      </w:r>
      <w:proofErr w:type="gramStart"/>
      <w:r w:rsidR="0047328C">
        <w:rPr>
          <w:color w:val="000000"/>
        </w:rPr>
        <w:t>’</w:t>
      </w:r>
      <w:r>
        <w:rPr>
          <w:color w:val="000000"/>
        </w:rPr>
        <w:t xml:space="preserve"> </w:t>
      </w:r>
      <w:r w:rsidRPr="0055789A">
        <w:rPr>
          <w:color w:val="000000"/>
        </w:rPr>
        <w:t> </w:t>
      </w:r>
      <w:r>
        <w:rPr>
          <w:color w:val="000000" w:themeColor="text1"/>
        </w:rPr>
        <w:t>the</w:t>
      </w:r>
      <w:proofErr w:type="gramEnd"/>
      <w:r>
        <w:rPr>
          <w:color w:val="000000" w:themeColor="text1"/>
        </w:rPr>
        <w:t xml:space="preserve"> Portsmouth, New Hampshire, resident says</w:t>
      </w:r>
      <w:commentRangeStart w:id="22"/>
      <w:r>
        <w:rPr>
          <w:color w:val="000000" w:themeColor="text1"/>
        </w:rPr>
        <w:t xml:space="preserve">. </w:t>
      </w:r>
      <w:del w:id="23" w:author="Collins, Thomas" w:date="2020-02-28T17:23:00Z">
        <w:r w:rsidR="00BD6519" w:rsidDel="007F3E0A">
          <w:rPr>
            <w:color w:val="000000" w:themeColor="text1"/>
          </w:rPr>
          <w:delText xml:space="preserve">“There </w:delText>
        </w:r>
        <w:r w:rsidR="00492627" w:rsidDel="007F3E0A">
          <w:rPr>
            <w:color w:val="000000" w:themeColor="text1"/>
          </w:rPr>
          <w:delText xml:space="preserve">are four or five </w:delText>
        </w:r>
        <w:r w:rsidR="0047328C" w:rsidDel="007F3E0A">
          <w:rPr>
            <w:color w:val="000000" w:themeColor="text1"/>
          </w:rPr>
          <w:delText xml:space="preserve">great </w:delText>
        </w:r>
        <w:r w:rsidR="00492627" w:rsidDel="007F3E0A">
          <w:rPr>
            <w:color w:val="000000" w:themeColor="text1"/>
          </w:rPr>
          <w:delText>space companies in the Los Angeles area, so I’ll be looking into those</w:delText>
        </w:r>
        <w:r w:rsidDel="007F3E0A">
          <w:rPr>
            <w:color w:val="000000" w:themeColor="text1"/>
          </w:rPr>
          <w:delText>.</w:delText>
        </w:r>
        <w:r w:rsidR="00917621" w:rsidDel="007F3E0A">
          <w:rPr>
            <w:color w:val="000000" w:themeColor="text1"/>
          </w:rPr>
          <w:delText>”</w:delText>
        </w:r>
        <w:r w:rsidDel="007F3E0A">
          <w:rPr>
            <w:color w:val="000000" w:themeColor="text1"/>
          </w:rPr>
          <w:delText xml:space="preserve"> </w:delText>
        </w:r>
      </w:del>
      <w:commentRangeEnd w:id="22"/>
      <w:r w:rsidR="007F3E0A">
        <w:rPr>
          <w:rStyle w:val="CommentReference"/>
        </w:rPr>
        <w:commentReference w:id="22"/>
      </w:r>
    </w:p>
    <w:p w14:paraId="046C659A" w14:textId="77777777" w:rsidR="00273E05" w:rsidRDefault="00273E05" w:rsidP="00273E05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44D564D" w14:textId="6BA5B86E" w:rsidR="00273E05" w:rsidRDefault="0047328C">
      <w:pPr>
        <w:rPr>
          <w:color w:val="000000" w:themeColor="text1"/>
        </w:rPr>
      </w:pPr>
      <w:r>
        <w:rPr>
          <w:color w:val="000000" w:themeColor="text1"/>
        </w:rPr>
        <w:t xml:space="preserve">Collins’ </w:t>
      </w:r>
      <w:r w:rsidR="00273E05">
        <w:rPr>
          <w:color w:val="000000" w:themeColor="text1"/>
        </w:rPr>
        <w:t xml:space="preserve">internship will be centered around </w:t>
      </w:r>
      <w:commentRangeStart w:id="24"/>
      <w:del w:id="25" w:author="Collins, Thomas" w:date="2020-02-28T16:21:00Z">
        <w:r w:rsidR="00273E05" w:rsidDel="00D45DF5">
          <w:rPr>
            <w:color w:val="000000" w:themeColor="text1"/>
          </w:rPr>
          <w:delText>manufacturing</w:delText>
        </w:r>
      </w:del>
      <w:ins w:id="26" w:author="Collins, Thomas" w:date="2020-02-28T16:21:00Z">
        <w:r w:rsidR="00D45DF5">
          <w:rPr>
            <w:color w:val="000000" w:themeColor="text1"/>
          </w:rPr>
          <w:t xml:space="preserve"> supporting the manufacturing engineering team</w:t>
        </w:r>
        <w:commentRangeEnd w:id="24"/>
        <w:r w:rsidR="00D45DF5">
          <w:rPr>
            <w:rStyle w:val="CommentReference"/>
          </w:rPr>
          <w:commentReference w:id="24"/>
        </w:r>
      </w:ins>
      <w:r w:rsidR="00273E05">
        <w:rPr>
          <w:color w:val="000000" w:themeColor="text1"/>
        </w:rPr>
        <w:t xml:space="preserve">. </w:t>
      </w:r>
      <w:commentRangeStart w:id="27"/>
      <w:r w:rsidR="00273E05">
        <w:rPr>
          <w:color w:val="000000" w:themeColor="text1"/>
        </w:rPr>
        <w:t xml:space="preserve">Rocket Lab </w:t>
      </w:r>
      <w:del w:id="28" w:author="Collins, Thomas" w:date="2020-02-28T16:32:00Z">
        <w:r w:rsidR="00273E05" w:rsidDel="006A5FF9">
          <w:rPr>
            <w:color w:val="000000" w:themeColor="text1"/>
          </w:rPr>
          <w:delText xml:space="preserve">makes </w:delText>
        </w:r>
      </w:del>
      <w:ins w:id="29" w:author="Collins, Thomas" w:date="2020-02-28T16:32:00Z">
        <w:r w:rsidR="006A5FF9">
          <w:rPr>
            <w:color w:val="000000" w:themeColor="text1"/>
          </w:rPr>
          <w:t>operates a lightweight</w:t>
        </w:r>
        <w:r w:rsidR="006A5FF9">
          <w:rPr>
            <w:color w:val="000000" w:themeColor="text1"/>
          </w:rPr>
          <w:t xml:space="preserve"> </w:t>
        </w:r>
      </w:ins>
      <w:r w:rsidR="00273E05">
        <w:rPr>
          <w:color w:val="000000" w:themeColor="text1"/>
        </w:rPr>
        <w:t xml:space="preserve">rocket </w:t>
      </w:r>
      <w:del w:id="30" w:author="Collins, Thomas" w:date="2020-02-28T16:32:00Z">
        <w:r w:rsidR="00273E05" w:rsidDel="006A5FF9">
          <w:rPr>
            <w:color w:val="000000" w:themeColor="text1"/>
          </w:rPr>
          <w:delText>engines</w:delText>
        </w:r>
      </w:del>
      <w:ins w:id="31" w:author="Collins, Thomas" w:date="2020-02-28T16:32:00Z">
        <w:r w:rsidR="006A5FF9">
          <w:rPr>
            <w:color w:val="000000" w:themeColor="text1"/>
          </w:rPr>
          <w:t>called Electron,</w:t>
        </w:r>
      </w:ins>
      <w:r w:rsidR="00273E05">
        <w:rPr>
          <w:color w:val="000000" w:themeColor="text1"/>
        </w:rPr>
        <w:t xml:space="preserve"> for high frequency</w:t>
      </w:r>
      <w:ins w:id="32" w:author="Collins, Thomas" w:date="2020-02-28T16:33:00Z">
        <w:r w:rsidR="006A5FF9">
          <w:rPr>
            <w:color w:val="000000" w:themeColor="text1"/>
          </w:rPr>
          <w:t xml:space="preserve"> dedicated</w:t>
        </w:r>
      </w:ins>
      <w:r w:rsidR="00273E05">
        <w:rPr>
          <w:color w:val="000000" w:themeColor="text1"/>
        </w:rPr>
        <w:t xml:space="preserve"> launches of small satellites</w:t>
      </w:r>
      <w:commentRangeEnd w:id="27"/>
      <w:r w:rsidR="006A5FF9">
        <w:rPr>
          <w:rStyle w:val="CommentReference"/>
        </w:rPr>
        <w:commentReference w:id="27"/>
      </w:r>
      <w:r w:rsidR="00273E05">
        <w:rPr>
          <w:color w:val="000000" w:themeColor="text1"/>
        </w:rPr>
        <w:t xml:space="preserve">. </w:t>
      </w:r>
      <w:commentRangeStart w:id="33"/>
      <w:r w:rsidR="00273E05">
        <w:rPr>
          <w:color w:val="000000" w:themeColor="text1"/>
        </w:rPr>
        <w:t>The</w:t>
      </w:r>
      <w:del w:id="34" w:author="Collins, Thomas" w:date="2020-02-28T16:25:00Z">
        <w:r w:rsidR="00273E05" w:rsidDel="006A5FF9">
          <w:rPr>
            <w:color w:val="000000" w:themeColor="text1"/>
          </w:rPr>
          <w:delText xml:space="preserve"> </w:delText>
        </w:r>
      </w:del>
      <w:ins w:id="35" w:author="Collins, Thomas" w:date="2020-02-28T16:25:00Z">
        <w:r w:rsidR="006A5FF9">
          <w:rPr>
            <w:color w:val="000000" w:themeColor="text1"/>
          </w:rPr>
          <w:t xml:space="preserve"> </w:t>
        </w:r>
        <w:r w:rsidR="006A5FF9" w:rsidRPr="006A5FF9">
          <w:rPr>
            <w:color w:val="000000" w:themeColor="text1"/>
          </w:rPr>
          <w:t xml:space="preserve">Rutherford </w:t>
        </w:r>
        <w:r w:rsidR="006A5FF9">
          <w:rPr>
            <w:color w:val="000000" w:themeColor="text1"/>
          </w:rPr>
          <w:t xml:space="preserve">engine </w:t>
        </w:r>
        <w:r w:rsidR="006A5FF9" w:rsidRPr="006A5FF9">
          <w:rPr>
            <w:color w:val="000000" w:themeColor="text1"/>
          </w:rPr>
          <w:t>is the first oxygen/kerosene engine to use 3D printing for all primary components.</w:t>
        </w:r>
      </w:ins>
      <w:del w:id="36" w:author="Collins, Thomas" w:date="2020-02-28T16:25:00Z">
        <w:r w:rsidR="00273E05" w:rsidDel="006A5FF9">
          <w:rPr>
            <w:color w:val="000000" w:themeColor="text1"/>
          </w:rPr>
          <w:delText>engines are made with 3-D printers</w:delText>
        </w:r>
      </w:del>
      <w:commentRangeEnd w:id="33"/>
      <w:r w:rsidR="006A5FF9">
        <w:rPr>
          <w:rStyle w:val="CommentReference"/>
        </w:rPr>
        <w:commentReference w:id="33"/>
      </w:r>
      <w:r w:rsidR="00273E05">
        <w:rPr>
          <w:color w:val="000000" w:themeColor="text1"/>
        </w:rPr>
        <w:t>.</w:t>
      </w:r>
      <w:r w:rsidR="00492627">
        <w:rPr>
          <w:color w:val="000000" w:themeColor="text1"/>
        </w:rPr>
        <w:t xml:space="preserve"> </w:t>
      </w:r>
      <w:r w:rsidR="00917621">
        <w:rPr>
          <w:color w:val="000000" w:themeColor="text1"/>
          <w:shd w:val="clear" w:color="auto" w:fill="FFFFFF"/>
        </w:rPr>
        <w:t>H</w:t>
      </w:r>
      <w:r w:rsidR="00917621" w:rsidRPr="0055789A">
        <w:rPr>
          <w:color w:val="000000" w:themeColor="text1"/>
          <w:shd w:val="clear" w:color="auto" w:fill="FFFFFF"/>
        </w:rPr>
        <w:t>eadquartered in H</w:t>
      </w:r>
      <w:r w:rsidR="00917621">
        <w:rPr>
          <w:color w:val="000000" w:themeColor="text1"/>
          <w:shd w:val="clear" w:color="auto" w:fill="FFFFFF"/>
        </w:rPr>
        <w:t>u</w:t>
      </w:r>
      <w:r w:rsidR="00917621" w:rsidRPr="0055789A">
        <w:rPr>
          <w:color w:val="000000" w:themeColor="text1"/>
          <w:shd w:val="clear" w:color="auto" w:fill="FFFFFF"/>
        </w:rPr>
        <w:t>ntington Beach</w:t>
      </w:r>
      <w:r w:rsidR="00917621">
        <w:rPr>
          <w:color w:val="000000" w:themeColor="text1"/>
          <w:shd w:val="clear" w:color="auto" w:fill="FFFFFF"/>
        </w:rPr>
        <w:t xml:space="preserve">, the company </w:t>
      </w:r>
      <w:r w:rsidR="00FB1E3F">
        <w:rPr>
          <w:color w:val="000000" w:themeColor="text1"/>
          <w:shd w:val="clear" w:color="auto" w:fill="FFFFFF"/>
        </w:rPr>
        <w:t xml:space="preserve">has facilities in </w:t>
      </w:r>
      <w:r w:rsidR="00FB1E3F" w:rsidRPr="00FB1E3F">
        <w:rPr>
          <w:color w:val="000000" w:themeColor="text1"/>
          <w:shd w:val="clear" w:color="auto" w:fill="FFFFFF"/>
        </w:rPr>
        <w:t>Wallops Island, Virginia</w:t>
      </w:r>
      <w:r w:rsidR="00FB1E3F">
        <w:rPr>
          <w:color w:val="000000" w:themeColor="text1"/>
          <w:shd w:val="clear" w:color="auto" w:fill="FFFFFF"/>
        </w:rPr>
        <w:t>, and New Zealand</w:t>
      </w:r>
      <w:ins w:id="37" w:author="Collins, Thomas" w:date="2020-02-28T16:36:00Z">
        <w:r w:rsidR="00C410AF">
          <w:rPr>
            <w:color w:val="000000" w:themeColor="text1"/>
            <w:shd w:val="clear" w:color="auto" w:fill="FFFFFF"/>
          </w:rPr>
          <w:t xml:space="preserve">, </w:t>
        </w:r>
        <w:commentRangeStart w:id="38"/>
        <w:r w:rsidR="00C410AF">
          <w:rPr>
            <w:color w:val="000000" w:themeColor="text1"/>
            <w:shd w:val="clear" w:color="auto" w:fill="FFFFFF"/>
          </w:rPr>
          <w:t xml:space="preserve">with its primary launch facility on the </w:t>
        </w:r>
        <w:proofErr w:type="spellStart"/>
        <w:r w:rsidR="00C410AF">
          <w:rPr>
            <w:color w:val="000000" w:themeColor="text1"/>
            <w:shd w:val="clear" w:color="auto" w:fill="FFFFFF"/>
          </w:rPr>
          <w:t>Mahai</w:t>
        </w:r>
        <w:proofErr w:type="spellEnd"/>
        <w:r w:rsidR="00C410AF">
          <w:rPr>
            <w:color w:val="000000" w:themeColor="text1"/>
            <w:shd w:val="clear" w:color="auto" w:fill="FFFFFF"/>
          </w:rPr>
          <w:t xml:space="preserve"> Peninsula, New Zealand and secondary launch facil</w:t>
        </w:r>
      </w:ins>
      <w:ins w:id="39" w:author="Collins, Thomas" w:date="2020-02-28T16:37:00Z">
        <w:r w:rsidR="00C410AF">
          <w:rPr>
            <w:color w:val="000000" w:themeColor="text1"/>
            <w:shd w:val="clear" w:color="auto" w:fill="FFFFFF"/>
          </w:rPr>
          <w:t xml:space="preserve">ity in Virginia. The Virginia facility hopes to have its first launch during 2020. </w:t>
        </w:r>
      </w:ins>
      <w:del w:id="40" w:author="Collins, Thomas" w:date="2020-02-28T16:36:00Z">
        <w:r w:rsidR="00FB1E3F" w:rsidDel="00C410AF">
          <w:rPr>
            <w:color w:val="000000" w:themeColor="text1"/>
            <w:shd w:val="clear" w:color="auto" w:fill="FFFFFF"/>
          </w:rPr>
          <w:delText xml:space="preserve">. </w:delText>
        </w:r>
      </w:del>
      <w:commentRangeEnd w:id="38"/>
      <w:r w:rsidR="00C410AF">
        <w:rPr>
          <w:rStyle w:val="CommentReference"/>
        </w:rPr>
        <w:commentReference w:id="38"/>
      </w:r>
    </w:p>
    <w:p w14:paraId="58096A60" w14:textId="4241FB1E" w:rsidR="00FB1E3F" w:rsidRDefault="00FB1E3F">
      <w:pPr>
        <w:rPr>
          <w:color w:val="000000" w:themeColor="text1"/>
        </w:rPr>
      </w:pPr>
    </w:p>
    <w:p w14:paraId="784B8723" w14:textId="69B53D89" w:rsidR="00FB1E3F" w:rsidRDefault="00FB1E3F">
      <w:pPr>
        <w:rPr>
          <w:color w:val="000000" w:themeColor="text1"/>
        </w:rPr>
      </w:pPr>
      <w:commentRangeStart w:id="41"/>
      <w:del w:id="42" w:author="Collins, Thomas" w:date="2020-02-28T16:44:00Z">
        <w:r w:rsidDel="00C410AF">
          <w:rPr>
            <w:color w:val="000000" w:themeColor="text1"/>
          </w:rPr>
          <w:delText xml:space="preserve">“Right now, they don’t make rockets that land, but they are working on that,” </w:delText>
        </w:r>
        <w:commentRangeEnd w:id="41"/>
        <w:r w:rsidR="00C410AF" w:rsidDel="00C410AF">
          <w:rPr>
            <w:rStyle w:val="CommentReference"/>
          </w:rPr>
          <w:commentReference w:id="41"/>
        </w:r>
      </w:del>
      <w:ins w:id="43" w:author="Collins, Thomas" w:date="2020-02-28T16:44:00Z">
        <w:r w:rsidR="00C410AF">
          <w:rPr>
            <w:color w:val="000000" w:themeColor="text1"/>
          </w:rPr>
          <w:t xml:space="preserve">“Currently Electron is </w:t>
        </w:r>
      </w:ins>
      <w:ins w:id="44" w:author="Collins, Thomas" w:date="2020-02-28T16:45:00Z">
        <w:r w:rsidR="007E304D">
          <w:rPr>
            <w:color w:val="000000" w:themeColor="text1"/>
          </w:rPr>
          <w:t>a</w:t>
        </w:r>
      </w:ins>
      <w:ins w:id="45" w:author="Collins, Thomas" w:date="2020-02-28T16:46:00Z">
        <w:r w:rsidR="007E304D">
          <w:rPr>
            <w:color w:val="000000" w:themeColor="text1"/>
          </w:rPr>
          <w:t xml:space="preserve"> </w:t>
        </w:r>
      </w:ins>
      <w:ins w:id="46" w:author="Collins, Thomas" w:date="2020-02-28T16:45:00Z">
        <w:r w:rsidR="007E304D">
          <w:rPr>
            <w:color w:val="000000" w:themeColor="text1"/>
          </w:rPr>
          <w:t>disposable</w:t>
        </w:r>
      </w:ins>
      <w:ins w:id="47" w:author="Collins, Thomas" w:date="2020-02-28T16:46:00Z">
        <w:r w:rsidR="007E304D">
          <w:rPr>
            <w:color w:val="000000" w:themeColor="text1"/>
          </w:rPr>
          <w:t>, one-time use rocket</w:t>
        </w:r>
      </w:ins>
      <w:ins w:id="48" w:author="Collins, Thomas" w:date="2020-02-28T16:47:00Z">
        <w:r w:rsidR="007E304D">
          <w:rPr>
            <w:color w:val="000000" w:themeColor="text1"/>
          </w:rPr>
          <w:t>. Rocket Lab hopes to develop reusable capabilities</w:t>
        </w:r>
      </w:ins>
      <w:ins w:id="49" w:author="Collins, Thomas" w:date="2020-02-28T16:48:00Z">
        <w:r w:rsidR="007E304D">
          <w:rPr>
            <w:color w:val="000000" w:themeColor="text1"/>
          </w:rPr>
          <w:t xml:space="preserve"> by catching Electron with a parachute and helicopter.” </w:t>
        </w:r>
      </w:ins>
      <w:r>
        <w:rPr>
          <w:color w:val="000000" w:themeColor="text1"/>
        </w:rPr>
        <w:t xml:space="preserve">Collins says, adding that potentially makes his role of even more exciting, the changes that are possible. </w:t>
      </w:r>
      <w:del w:id="50" w:author="Collins, Thomas" w:date="2020-02-28T16:49:00Z">
        <w:r w:rsidDel="007E304D">
          <w:rPr>
            <w:color w:val="000000" w:themeColor="text1"/>
          </w:rPr>
          <w:delText>“Currently, after the satellite is launched, the rocket is disposable. They’re trying to make rockets that will be able to land.</w:delText>
        </w:r>
        <w:r w:rsidR="008047AD" w:rsidDel="007E304D">
          <w:rPr>
            <w:color w:val="000000" w:themeColor="text1"/>
          </w:rPr>
          <w:delText xml:space="preserve"> The goal is to make a rocket with a parachute that can be caught.”</w:delText>
        </w:r>
      </w:del>
      <w:ins w:id="51" w:author="Collins, Thomas" w:date="2020-02-28T16:49:00Z">
        <w:r w:rsidR="007E304D">
          <w:rPr>
            <w:color w:val="000000" w:themeColor="text1"/>
          </w:rPr>
          <w:t xml:space="preserve"> </w:t>
        </w:r>
      </w:ins>
      <w:ins w:id="52" w:author="Collins, Thomas" w:date="2020-02-28T16:50:00Z">
        <w:r w:rsidR="007E304D">
          <w:rPr>
            <w:color w:val="000000" w:themeColor="text1"/>
          </w:rPr>
          <w:t xml:space="preserve">Rocket Lab is hoping to join SpaceX on this </w:t>
        </w:r>
      </w:ins>
      <w:ins w:id="53" w:author="Collins, Thomas" w:date="2020-02-28T16:51:00Z">
        <w:r w:rsidR="007E304D">
          <w:rPr>
            <w:color w:val="000000" w:themeColor="text1"/>
          </w:rPr>
          <w:t>reusability</w:t>
        </w:r>
      </w:ins>
      <w:ins w:id="54" w:author="Collins, Thomas" w:date="2020-02-28T16:50:00Z">
        <w:r w:rsidR="007E304D">
          <w:rPr>
            <w:color w:val="000000" w:themeColor="text1"/>
          </w:rPr>
          <w:t xml:space="preserve"> effort, </w:t>
        </w:r>
      </w:ins>
      <w:ins w:id="55" w:author="Collins, Thomas" w:date="2020-02-28T16:51:00Z">
        <w:r w:rsidR="007E304D">
          <w:rPr>
            <w:color w:val="000000" w:themeColor="text1"/>
          </w:rPr>
          <w:t xml:space="preserve">because currently SpaceX is the only company with a reusable orbital class rocket. </w:t>
        </w:r>
      </w:ins>
    </w:p>
    <w:p w14:paraId="2476CCBF" w14:textId="7C9989FC" w:rsidR="008047AD" w:rsidRDefault="008047AD">
      <w:pPr>
        <w:rPr>
          <w:color w:val="000000" w:themeColor="text1"/>
        </w:rPr>
      </w:pPr>
    </w:p>
    <w:p w14:paraId="34530088" w14:textId="0EE57E3A" w:rsidR="008047AD" w:rsidRDefault="008047AD">
      <w:pPr>
        <w:rPr>
          <w:color w:val="000000" w:themeColor="text1"/>
        </w:rPr>
      </w:pPr>
      <w:r>
        <w:rPr>
          <w:color w:val="000000" w:themeColor="text1"/>
        </w:rPr>
        <w:t>He says the drive in rocket manufacturing now is to increase frequency and usability, so the</w:t>
      </w:r>
      <w:r w:rsidR="0047328C">
        <w:rPr>
          <w:color w:val="000000" w:themeColor="text1"/>
        </w:rPr>
        <w:t xml:space="preserve"> rockets</w:t>
      </w:r>
      <w:r>
        <w:rPr>
          <w:color w:val="000000" w:themeColor="text1"/>
        </w:rPr>
        <w:t xml:space="preserve"> can be used for more than one launch. “If you think about it in terms of airplanes, if a plane was made to fly </w:t>
      </w:r>
      <w:r w:rsidR="0047328C">
        <w:rPr>
          <w:color w:val="000000" w:themeColor="text1"/>
        </w:rPr>
        <w:t xml:space="preserve">only </w:t>
      </w:r>
      <w:r>
        <w:rPr>
          <w:color w:val="000000" w:themeColor="text1"/>
        </w:rPr>
        <w:t xml:space="preserve">from New York to LA and then you threw the plane away, no one would be able to afford the tickets.” </w:t>
      </w:r>
    </w:p>
    <w:p w14:paraId="0786323D" w14:textId="77777777" w:rsidR="00FB1E3F" w:rsidRDefault="00FB1E3F">
      <w:pPr>
        <w:rPr>
          <w:color w:val="000000" w:themeColor="text1"/>
        </w:rPr>
      </w:pPr>
    </w:p>
    <w:p w14:paraId="68F80E5F" w14:textId="0B318BE5" w:rsidR="0045002A" w:rsidRDefault="00FB1E3F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45002A">
        <w:rPr>
          <w:color w:val="000000" w:themeColor="text1"/>
        </w:rPr>
        <w:t xml:space="preserve">n engineering physics major, </w:t>
      </w:r>
      <w:r>
        <w:rPr>
          <w:color w:val="000000" w:themeColor="text1"/>
        </w:rPr>
        <w:t xml:space="preserve">Collins </w:t>
      </w:r>
      <w:r w:rsidR="0045002A">
        <w:rPr>
          <w:color w:val="000000" w:themeColor="text1"/>
        </w:rPr>
        <w:t>transferred to UNH from the University of Maine after taking a summer course in Durham.</w:t>
      </w:r>
    </w:p>
    <w:p w14:paraId="459E7D52" w14:textId="77777777" w:rsidR="002E7976" w:rsidRDefault="002E7976">
      <w:pPr>
        <w:rPr>
          <w:color w:val="000000" w:themeColor="text1"/>
        </w:rPr>
      </w:pPr>
    </w:p>
    <w:p w14:paraId="1384F9E4" w14:textId="59EED62B" w:rsidR="0045002A" w:rsidRDefault="0045002A">
      <w:pPr>
        <w:rPr>
          <w:color w:val="000000" w:themeColor="text1"/>
        </w:rPr>
      </w:pPr>
      <w:r>
        <w:rPr>
          <w:color w:val="000000" w:themeColor="text1"/>
        </w:rPr>
        <w:t>“When I saw the facilities here and how much UNH had to offer, I made the switch,” Collins says.</w:t>
      </w:r>
      <w:ins w:id="56" w:author="Collins, Thomas" w:date="2020-02-28T17:42:00Z">
        <w:r w:rsidR="0012612A">
          <w:rPr>
            <w:color w:val="000000" w:themeColor="text1"/>
          </w:rPr>
          <w:t xml:space="preserve"> </w:t>
        </w:r>
        <w:commentRangeStart w:id="57"/>
        <w:r w:rsidR="0012612A">
          <w:rPr>
            <w:color w:val="000000" w:themeColor="text1"/>
          </w:rPr>
          <w:t xml:space="preserve">“That was the </w:t>
        </w:r>
      </w:ins>
      <w:ins w:id="58" w:author="Collins, Thomas" w:date="2020-02-28T17:43:00Z">
        <w:r w:rsidR="0012612A">
          <w:rPr>
            <w:color w:val="000000" w:themeColor="text1"/>
          </w:rPr>
          <w:t>first step professionally to my career in</w:t>
        </w:r>
        <w:r w:rsidR="004F66D6">
          <w:rPr>
            <w:color w:val="000000" w:themeColor="text1"/>
          </w:rPr>
          <w:t xml:space="preserve"> spaceflight, it only takes one step after another to get to your goal”. </w:t>
        </w:r>
      </w:ins>
      <w:r>
        <w:rPr>
          <w:color w:val="000000" w:themeColor="text1"/>
        </w:rPr>
        <w:t xml:space="preserve"> </w:t>
      </w:r>
      <w:commentRangeEnd w:id="57"/>
      <w:r w:rsidR="004F66D6">
        <w:rPr>
          <w:rStyle w:val="CommentReference"/>
        </w:rPr>
        <w:commentReference w:id="57"/>
      </w:r>
    </w:p>
    <w:p w14:paraId="6584EC6F" w14:textId="77777777" w:rsidR="002E7976" w:rsidRDefault="002E7976">
      <w:pPr>
        <w:rPr>
          <w:color w:val="000000" w:themeColor="text1"/>
        </w:rPr>
      </w:pPr>
    </w:p>
    <w:p w14:paraId="0E2F2CC0" w14:textId="575A6F03" w:rsidR="007F3E0A" w:rsidRDefault="008047AD">
      <w:pPr>
        <w:rPr>
          <w:ins w:id="59" w:author="Collins, Thomas" w:date="2020-02-28T17:26:00Z"/>
          <w:color w:val="000000" w:themeColor="text1"/>
        </w:rPr>
      </w:pPr>
      <w:r>
        <w:rPr>
          <w:color w:val="000000" w:themeColor="text1"/>
        </w:rPr>
        <w:t xml:space="preserve">He has been </w:t>
      </w:r>
      <w:ins w:id="60" w:author="Collins, Thomas" w:date="2020-02-28T17:28:00Z">
        <w:r w:rsidR="007F3E0A">
          <w:rPr>
            <w:color w:val="000000" w:themeColor="text1"/>
          </w:rPr>
          <w:t xml:space="preserve">the Vice President of </w:t>
        </w:r>
      </w:ins>
      <w:del w:id="61" w:author="Collins, Thomas" w:date="2020-02-28T17:28:00Z">
        <w:r w:rsidR="0055789A" w:rsidDel="007F3E0A">
          <w:rPr>
            <w:color w:val="000000" w:themeColor="text1"/>
          </w:rPr>
          <w:delText>a member of the</w:delText>
        </w:r>
      </w:del>
      <w:r w:rsidR="00B55C90" w:rsidRPr="0055789A">
        <w:rPr>
          <w:color w:val="000000" w:themeColor="text1"/>
        </w:rPr>
        <w:t xml:space="preserve"> </w:t>
      </w:r>
      <w:r w:rsidR="00A62D32" w:rsidRPr="0055789A">
        <w:rPr>
          <w:color w:val="000000" w:themeColor="text1"/>
        </w:rPr>
        <w:t xml:space="preserve">UNH’s Students for the Exploration and Development of Space (SEDS) </w:t>
      </w:r>
      <w:r>
        <w:rPr>
          <w:color w:val="000000" w:themeColor="text1"/>
        </w:rPr>
        <w:t>for the last three years</w:t>
      </w:r>
      <w:ins w:id="62" w:author="Collins, Thomas" w:date="2020-02-28T17:28:00Z">
        <w:r w:rsidR="007F3E0A">
          <w:rPr>
            <w:color w:val="000000" w:themeColor="text1"/>
          </w:rPr>
          <w:t xml:space="preserve"> since its foundation in Spring 2017.</w:t>
        </w:r>
      </w:ins>
      <w:r>
        <w:rPr>
          <w:color w:val="000000" w:themeColor="text1"/>
        </w:rPr>
        <w:t xml:space="preserve"> </w:t>
      </w:r>
      <w:del w:id="63" w:author="Collins, Thomas" w:date="2020-02-28T17:28:00Z">
        <w:r w:rsidDel="007F3E0A">
          <w:rPr>
            <w:color w:val="000000" w:themeColor="text1"/>
          </w:rPr>
          <w:delText xml:space="preserve">and now serves as </w:delText>
        </w:r>
      </w:del>
      <w:del w:id="64" w:author="Collins, Thomas" w:date="2020-02-28T17:01:00Z">
        <w:r w:rsidDel="002E7976">
          <w:rPr>
            <w:color w:val="000000" w:themeColor="text1"/>
          </w:rPr>
          <w:delText>president</w:delText>
        </w:r>
      </w:del>
      <w:del w:id="65" w:author="Collins, Thomas" w:date="2020-02-28T17:28:00Z">
        <w:r w:rsidDel="007F3E0A">
          <w:rPr>
            <w:color w:val="000000" w:themeColor="text1"/>
          </w:rPr>
          <w:delText xml:space="preserve">. </w:delText>
        </w:r>
      </w:del>
      <w:commentRangeStart w:id="66"/>
      <w:commentRangeStart w:id="67"/>
      <w:ins w:id="68" w:author="Collins, Thomas" w:date="2020-02-28T17:29:00Z">
        <w:r w:rsidR="007F3E0A">
          <w:rPr>
            <w:color w:val="000000" w:themeColor="text1"/>
          </w:rPr>
          <w:t xml:space="preserve">“UNH </w:t>
        </w:r>
      </w:ins>
      <w:ins w:id="69" w:author="Collins, Thomas" w:date="2020-02-28T17:30:00Z">
        <w:r w:rsidR="007F3E0A">
          <w:rPr>
            <w:color w:val="000000" w:themeColor="text1"/>
          </w:rPr>
          <w:t>isn’t</w:t>
        </w:r>
      </w:ins>
      <w:ins w:id="70" w:author="Collins, Thomas" w:date="2020-02-28T17:29:00Z">
        <w:r w:rsidR="007F3E0A">
          <w:rPr>
            <w:color w:val="000000" w:themeColor="text1"/>
          </w:rPr>
          <w:t xml:space="preserve"> tech giant such as MIT or Virginia Tech, getting into the spaceflight industry is har</w:t>
        </w:r>
      </w:ins>
      <w:ins w:id="71" w:author="Collins, Thomas" w:date="2020-02-28T17:30:00Z">
        <w:r w:rsidR="007F3E0A">
          <w:rPr>
            <w:color w:val="000000" w:themeColor="text1"/>
          </w:rPr>
          <w:t xml:space="preserve">d. UNH SEDS </w:t>
        </w:r>
      </w:ins>
      <w:ins w:id="72" w:author="Collins, Thomas" w:date="2020-02-28T17:31:00Z">
        <w:r w:rsidR="007F3E0A">
          <w:rPr>
            <w:color w:val="000000" w:themeColor="text1"/>
          </w:rPr>
          <w:t xml:space="preserve">hopes to bring space loving students and the industry a little closer together.” </w:t>
        </w:r>
      </w:ins>
      <w:commentRangeEnd w:id="66"/>
      <w:ins w:id="73" w:author="Collins, Thomas" w:date="2020-02-28T17:39:00Z">
        <w:r w:rsidR="0012612A">
          <w:rPr>
            <w:rStyle w:val="CommentReference"/>
          </w:rPr>
          <w:commentReference w:id="66"/>
        </w:r>
      </w:ins>
      <w:commentRangeEnd w:id="67"/>
      <w:ins w:id="74" w:author="Collins, Thomas" w:date="2020-02-28T17:45:00Z">
        <w:r w:rsidR="004F66D6">
          <w:rPr>
            <w:rStyle w:val="CommentReference"/>
          </w:rPr>
          <w:commentReference w:id="67"/>
        </w:r>
      </w:ins>
    </w:p>
    <w:p w14:paraId="1C542871" w14:textId="45274281" w:rsidR="008047AD" w:rsidRDefault="008047AD">
      <w:pPr>
        <w:rPr>
          <w:color w:val="000000" w:themeColor="text1"/>
        </w:rPr>
      </w:pPr>
      <w:r>
        <w:rPr>
          <w:color w:val="000000" w:themeColor="text1"/>
        </w:rPr>
        <w:t xml:space="preserve">As excited as he is to start his internship, Collins is sorry to miss the </w:t>
      </w:r>
      <w:r w:rsidRPr="008047AD">
        <w:rPr>
          <w:color w:val="000000" w:themeColor="text1"/>
        </w:rPr>
        <w:t>Spaceport America Cup</w:t>
      </w:r>
      <w:r>
        <w:rPr>
          <w:color w:val="000000" w:themeColor="text1"/>
        </w:rPr>
        <w:t xml:space="preserve"> competition SEDS members will participate in on June 16 that will have teams from around the world launching </w:t>
      </w:r>
      <w:r w:rsidR="0047328C">
        <w:rPr>
          <w:color w:val="000000" w:themeColor="text1"/>
        </w:rPr>
        <w:t xml:space="preserve">the </w:t>
      </w:r>
      <w:r>
        <w:rPr>
          <w:color w:val="000000" w:themeColor="text1"/>
        </w:rPr>
        <w:t>rockets they made.</w:t>
      </w:r>
    </w:p>
    <w:p w14:paraId="146E0C1B" w14:textId="5CD32360" w:rsidR="008047AD" w:rsidRDefault="008047AD">
      <w:pPr>
        <w:rPr>
          <w:color w:val="000000" w:themeColor="text1"/>
        </w:rPr>
      </w:pPr>
    </w:p>
    <w:p w14:paraId="5CAAD3C8" w14:textId="46A31AF6" w:rsidR="00AA35AF" w:rsidRDefault="008047AD">
      <w:pPr>
        <w:rPr>
          <w:color w:val="000000" w:themeColor="text1"/>
        </w:rPr>
      </w:pPr>
      <w:r>
        <w:rPr>
          <w:color w:val="000000" w:themeColor="text1"/>
        </w:rPr>
        <w:t>“It’s good because I want as much time with Rocket Lab as I can get but it’s bad because I’ll have to miss being part of this project that I’ve been working on for the last two or three years,” Collins says.</w:t>
      </w:r>
      <w:r w:rsidR="00AA35AF">
        <w:rPr>
          <w:color w:val="000000" w:themeColor="text1"/>
        </w:rPr>
        <w:t xml:space="preserve"> </w:t>
      </w:r>
      <w:commentRangeStart w:id="76"/>
      <w:del w:id="77" w:author="Collins, Thomas" w:date="2020-02-28T17:40:00Z">
        <w:r w:rsidR="0047328C" w:rsidDel="0012612A">
          <w:rPr>
            <w:color w:val="000000" w:themeColor="text1"/>
          </w:rPr>
          <w:delText>“</w:delText>
        </w:r>
        <w:r w:rsidR="00AA35AF" w:rsidDel="0012612A">
          <w:rPr>
            <w:color w:val="000000" w:themeColor="text1"/>
          </w:rPr>
          <w:delText>But this fellowship is a step toward what I want to do, so it’s worth it.”</w:delText>
        </w:r>
      </w:del>
      <w:commentRangeEnd w:id="76"/>
      <w:r w:rsidR="0012612A">
        <w:rPr>
          <w:rStyle w:val="CommentReference"/>
        </w:rPr>
        <w:commentReference w:id="76"/>
      </w:r>
    </w:p>
    <w:p w14:paraId="591E8D71" w14:textId="04251513" w:rsidR="00AA35AF" w:rsidRDefault="00AA35AF">
      <w:pPr>
        <w:rPr>
          <w:color w:val="000000" w:themeColor="text1"/>
        </w:rPr>
      </w:pPr>
    </w:p>
    <w:p w14:paraId="1DA63865" w14:textId="77777777" w:rsidR="00AA35AF" w:rsidRDefault="00AA35AF">
      <w:pPr>
        <w:rPr>
          <w:color w:val="000000" w:themeColor="text1"/>
        </w:rPr>
      </w:pPr>
    </w:p>
    <w:p w14:paraId="50B0D51F" w14:textId="77777777" w:rsidR="0055789A" w:rsidRPr="0055789A" w:rsidRDefault="0055789A"/>
    <w:p w14:paraId="54F7F548" w14:textId="4789AFEF" w:rsidR="00222E7E" w:rsidRPr="0055789A" w:rsidRDefault="00222E7E"/>
    <w:p w14:paraId="2748FC2A" w14:textId="35FE9C0B" w:rsidR="00E446CF" w:rsidRPr="0055789A" w:rsidRDefault="00E446CF"/>
    <w:p w14:paraId="03B52219" w14:textId="56E9D33A" w:rsidR="00E446CF" w:rsidRPr="0055789A" w:rsidRDefault="00E446CF"/>
    <w:p w14:paraId="6359301C" w14:textId="77777777" w:rsidR="00E446CF" w:rsidRPr="0055789A" w:rsidRDefault="00E446CF"/>
    <w:p w14:paraId="59FFA4BA" w14:textId="429BF783" w:rsidR="00E33CAF" w:rsidRPr="0055789A" w:rsidRDefault="00E33CAF" w:rsidP="00E33CAF"/>
    <w:sectPr w:rsidR="00E33CAF" w:rsidRPr="0055789A" w:rsidSect="0027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llins, Thomas" w:date="2020-02-28T16:05:00Z" w:initials="CT">
    <w:p w14:paraId="254DA1BD" w14:textId="3E5CE65B" w:rsidR="00C131D5" w:rsidRDefault="00C131D5">
      <w:pPr>
        <w:pStyle w:val="CommentText"/>
      </w:pPr>
      <w:r>
        <w:rPr>
          <w:rStyle w:val="CommentReference"/>
        </w:rPr>
        <w:annotationRef/>
      </w:r>
      <w:r>
        <w:t>Changed Tom to Thomas.</w:t>
      </w:r>
    </w:p>
  </w:comment>
  <w:comment w:id="3" w:author="Collins, Thomas" w:date="2020-02-28T16:12:00Z" w:initials="CT">
    <w:p w14:paraId="121EA97C" w14:textId="52BA9661" w:rsidR="00C131D5" w:rsidRDefault="00C131D5">
      <w:pPr>
        <w:pStyle w:val="CommentText"/>
      </w:pPr>
      <w:r>
        <w:rPr>
          <w:rStyle w:val="CommentReference"/>
        </w:rPr>
        <w:annotationRef/>
      </w:r>
      <w:r>
        <w:t xml:space="preserve">Aircraft: J3-Cub. </w:t>
      </w:r>
    </w:p>
  </w:comment>
  <w:comment w:id="7" w:author="Collins, Thomas" w:date="2020-02-28T17:48:00Z" w:initials="CT">
    <w:p w14:paraId="7E27A6EC" w14:textId="34F2FC16" w:rsidR="004F66D6" w:rsidRDefault="004F66D6">
      <w:pPr>
        <w:pStyle w:val="CommentText"/>
      </w:pPr>
      <w:r>
        <w:rPr>
          <w:rStyle w:val="CommentReference"/>
        </w:rPr>
        <w:annotationRef/>
      </w:r>
      <w:r>
        <w:t xml:space="preserve">Good detail but hard to describe the feeling of almost hanging outside of an airplane. </w:t>
      </w:r>
    </w:p>
  </w:comment>
  <w:comment w:id="9" w:author="Collins, Thomas" w:date="2020-02-28T16:13:00Z" w:initials="CT">
    <w:p w14:paraId="019AC5FB" w14:textId="6613C501" w:rsidR="00C131D5" w:rsidRDefault="00C131D5">
      <w:pPr>
        <w:pStyle w:val="CommentText"/>
      </w:pPr>
      <w:r>
        <w:rPr>
          <w:rStyle w:val="CommentReference"/>
        </w:rPr>
        <w:annotationRef/>
      </w:r>
      <w:r>
        <w:t xml:space="preserve">Matthew Fellowship has a large focus on “Passion” through it might be a better fit than desire. </w:t>
      </w:r>
    </w:p>
  </w:comment>
  <w:comment w:id="14" w:author="Collins, Thomas" w:date="2020-02-28T16:10:00Z" w:initials="CT">
    <w:p w14:paraId="0A813469" w14:textId="39DA5A0A" w:rsidR="00C131D5" w:rsidRDefault="00C131D5">
      <w:pPr>
        <w:pStyle w:val="CommentText"/>
      </w:pPr>
      <w:r>
        <w:rPr>
          <w:rStyle w:val="CommentReference"/>
        </w:rPr>
        <w:annotationRef/>
      </w:r>
      <w:r>
        <w:t>Changed aerospace to rocket</w:t>
      </w:r>
    </w:p>
  </w:comment>
  <w:comment w:id="16" w:author="Collins, Thomas" w:date="2020-02-28T16:11:00Z" w:initials="CT">
    <w:p w14:paraId="0AD8C506" w14:textId="4B47874E" w:rsidR="00C131D5" w:rsidRDefault="00C131D5">
      <w:pPr>
        <w:pStyle w:val="CommentText"/>
      </w:pPr>
      <w:r>
        <w:rPr>
          <w:rStyle w:val="CommentReference"/>
        </w:rPr>
        <w:annotationRef/>
      </w:r>
      <w:r>
        <w:t>Rocket Lab has multiple locations worldwide, specific internship located in LA Cali location.</w:t>
      </w:r>
    </w:p>
  </w:comment>
  <w:comment w:id="18" w:author="Collins, Thomas" w:date="2020-02-28T16:15:00Z" w:initials="CT">
    <w:p w14:paraId="60ACD350" w14:textId="1CC152AB" w:rsidR="00D45DF5" w:rsidRDefault="00D45DF5">
      <w:pPr>
        <w:pStyle w:val="CommentText"/>
      </w:pPr>
      <w:r>
        <w:rPr>
          <w:rStyle w:val="CommentReference"/>
        </w:rPr>
        <w:annotationRef/>
      </w:r>
      <w:r>
        <w:t>Changed Rock to Rocket</w:t>
      </w:r>
    </w:p>
  </w:comment>
  <w:comment w:id="21" w:author="Collins, Thomas" w:date="2020-02-28T16:19:00Z" w:initials="CT">
    <w:p w14:paraId="3F8D2517" w14:textId="76A9EED4" w:rsidR="00D45DF5" w:rsidRDefault="00D45DF5">
      <w:pPr>
        <w:pStyle w:val="CommentText"/>
      </w:pPr>
      <w:r>
        <w:rPr>
          <w:rStyle w:val="CommentReference"/>
        </w:rPr>
        <w:annotationRef/>
      </w:r>
      <w:r>
        <w:t xml:space="preserve">The Mentor is through the fellowship and is not directly connected to Rocket Lab. </w:t>
      </w:r>
    </w:p>
  </w:comment>
  <w:comment w:id="22" w:author="Collins, Thomas" w:date="2020-02-28T17:23:00Z" w:initials="CT">
    <w:p w14:paraId="03A8989A" w14:textId="78188810" w:rsidR="007F3E0A" w:rsidRDefault="007F3E0A">
      <w:pPr>
        <w:pStyle w:val="CommentText"/>
      </w:pPr>
      <w:r>
        <w:rPr>
          <w:rStyle w:val="CommentReference"/>
        </w:rPr>
        <w:annotationRef/>
      </w:r>
      <w:r>
        <w:t xml:space="preserve">Not 100% factually correct. </w:t>
      </w:r>
    </w:p>
  </w:comment>
  <w:comment w:id="24" w:author="Collins, Thomas" w:date="2020-02-28T16:21:00Z" w:initials="CT">
    <w:p w14:paraId="4BA83E09" w14:textId="0B409664" w:rsidR="00D45DF5" w:rsidRDefault="00D45DF5">
      <w:pPr>
        <w:pStyle w:val="CommentText"/>
      </w:pPr>
      <w:r>
        <w:rPr>
          <w:rStyle w:val="CommentReference"/>
        </w:rPr>
        <w:annotationRef/>
      </w:r>
    </w:p>
  </w:comment>
  <w:comment w:id="27" w:author="Collins, Thomas" w:date="2020-02-28T16:33:00Z" w:initials="CT">
    <w:p w14:paraId="48CEF272" w14:textId="0B065B87" w:rsidR="006A5FF9" w:rsidRDefault="006A5FF9">
      <w:pPr>
        <w:pStyle w:val="CommentText"/>
      </w:pPr>
      <w:r>
        <w:rPr>
          <w:rStyle w:val="CommentReference"/>
        </w:rPr>
        <w:annotationRef/>
      </w:r>
      <w:r>
        <w:t xml:space="preserve">Rocket Lab is devoted to dedicated, high frequency launches of small satellites. Rocket Lab California is the headquarters and produces the rocket engines “Rutherford”. </w:t>
      </w:r>
    </w:p>
  </w:comment>
  <w:comment w:id="33" w:author="Collins, Thomas" w:date="2020-02-28T16:25:00Z" w:initials="CT">
    <w:p w14:paraId="00CFED6C" w14:textId="7F7F4A23" w:rsidR="006A5FF9" w:rsidRDefault="006A5FF9">
      <w:pPr>
        <w:pStyle w:val="CommentText"/>
      </w:pPr>
      <w:r>
        <w:rPr>
          <w:rStyle w:val="CommentReference"/>
        </w:rPr>
        <w:annotationRef/>
      </w:r>
      <w:r>
        <w:t xml:space="preserve">Correcting my words and making sure they align with information from Rocket Lab’s website. </w:t>
      </w:r>
    </w:p>
  </w:comment>
  <w:comment w:id="38" w:author="Collins, Thomas" w:date="2020-02-28T16:37:00Z" w:initials="CT">
    <w:p w14:paraId="4FA1543D" w14:textId="431A4124" w:rsidR="00C410AF" w:rsidRDefault="00C410AF">
      <w:pPr>
        <w:pStyle w:val="CommentText"/>
      </w:pPr>
      <w:r>
        <w:rPr>
          <w:rStyle w:val="CommentReference"/>
        </w:rPr>
        <w:annotationRef/>
      </w:r>
      <w:r>
        <w:t xml:space="preserve">More facts and info for you. </w:t>
      </w:r>
    </w:p>
  </w:comment>
  <w:comment w:id="41" w:author="Collins, Thomas" w:date="2020-02-28T16:40:00Z" w:initials="CT">
    <w:p w14:paraId="6141D566" w14:textId="7548C59B" w:rsidR="00C410AF" w:rsidRDefault="00C410AF">
      <w:pPr>
        <w:pStyle w:val="CommentText"/>
      </w:pPr>
      <w:r>
        <w:rPr>
          <w:rStyle w:val="CommentReference"/>
        </w:rPr>
        <w:annotationRef/>
      </w:r>
      <w:r>
        <w:t xml:space="preserve">Quote not 100% factually correct. </w:t>
      </w:r>
    </w:p>
  </w:comment>
  <w:comment w:id="57" w:author="Collins, Thomas" w:date="2020-02-28T17:44:00Z" w:initials="CT">
    <w:p w14:paraId="3A9B1C31" w14:textId="7B67437C" w:rsidR="004F66D6" w:rsidRDefault="004F66D6">
      <w:pPr>
        <w:pStyle w:val="CommentText"/>
      </w:pPr>
      <w:r>
        <w:rPr>
          <w:rStyle w:val="CommentReference"/>
        </w:rPr>
        <w:annotationRef/>
      </w:r>
      <w:r>
        <w:t xml:space="preserve">One thing I’ve realized over my past three years is that progress is slow, but if you take one step at a time, it’s inevitable. </w:t>
      </w:r>
    </w:p>
  </w:comment>
  <w:comment w:id="66" w:author="Collins, Thomas" w:date="2020-02-28T17:39:00Z" w:initials="CT">
    <w:p w14:paraId="4361A3D3" w14:textId="302FF634" w:rsidR="0012612A" w:rsidRDefault="0012612A">
      <w:pPr>
        <w:pStyle w:val="CommentText"/>
      </w:pPr>
      <w:r>
        <w:rPr>
          <w:rStyle w:val="CommentReference"/>
        </w:rPr>
        <w:annotationRef/>
      </w:r>
      <w:r>
        <w:t xml:space="preserve">UNH SEDS has been huge for me, in getting this internship and my collegiate </w:t>
      </w:r>
      <w:r w:rsidR="004F66D6">
        <w:t>career</w:t>
      </w:r>
      <w:r>
        <w:t xml:space="preserve">. </w:t>
      </w:r>
    </w:p>
  </w:comment>
  <w:comment w:id="67" w:author="Collins, Thomas" w:date="2020-02-28T17:45:00Z" w:initials="CT">
    <w:p w14:paraId="2B2FAC32" w14:textId="5EEDD37A" w:rsidR="004F66D6" w:rsidRDefault="004F66D6">
      <w:pPr>
        <w:pStyle w:val="CommentText"/>
      </w:pPr>
      <w:bookmarkStart w:id="75" w:name="_GoBack"/>
      <w:r>
        <w:rPr>
          <w:rStyle w:val="CommentReference"/>
        </w:rPr>
        <w:annotationRef/>
      </w:r>
      <w:bookmarkEnd w:id="75"/>
    </w:p>
  </w:comment>
  <w:comment w:id="76" w:author="Collins, Thomas" w:date="2020-02-28T17:40:00Z" w:initials="CT">
    <w:p w14:paraId="7A4E369D" w14:textId="40414B43" w:rsidR="0012612A" w:rsidRDefault="0012612A">
      <w:pPr>
        <w:pStyle w:val="CommentText"/>
      </w:pPr>
      <w:r>
        <w:rPr>
          <w:rStyle w:val="CommentReference"/>
        </w:rPr>
        <w:annotationRef/>
      </w:r>
      <w:r w:rsidR="004F66D6">
        <w:t>Personally,</w:t>
      </w:r>
      <w:r>
        <w:t xml:space="preserve"> not a good quote.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4DA1BD" w15:done="0"/>
  <w15:commentEx w15:paraId="121EA97C" w15:done="0"/>
  <w15:commentEx w15:paraId="7E27A6EC" w15:done="0"/>
  <w15:commentEx w15:paraId="019AC5FB" w15:done="0"/>
  <w15:commentEx w15:paraId="0A813469" w15:done="0"/>
  <w15:commentEx w15:paraId="0AD8C506" w15:done="0"/>
  <w15:commentEx w15:paraId="60ACD350" w15:done="0"/>
  <w15:commentEx w15:paraId="3F8D2517" w15:done="0"/>
  <w15:commentEx w15:paraId="03A8989A" w15:done="0"/>
  <w15:commentEx w15:paraId="4BA83E09" w15:done="0"/>
  <w15:commentEx w15:paraId="48CEF272" w15:done="0"/>
  <w15:commentEx w15:paraId="00CFED6C" w15:done="0"/>
  <w15:commentEx w15:paraId="4FA1543D" w15:done="0"/>
  <w15:commentEx w15:paraId="6141D566" w15:done="0"/>
  <w15:commentEx w15:paraId="3A9B1C31" w15:done="0"/>
  <w15:commentEx w15:paraId="4361A3D3" w15:done="0"/>
  <w15:commentEx w15:paraId="2B2FAC32" w15:paraIdParent="4361A3D3" w15:done="0"/>
  <w15:commentEx w15:paraId="7A4E36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4DA1BD" w16cid:durableId="2203B8D7"/>
  <w16cid:commentId w16cid:paraId="121EA97C" w16cid:durableId="2203BA6A"/>
  <w16cid:commentId w16cid:paraId="7E27A6EC" w16cid:durableId="2203D0E8"/>
  <w16cid:commentId w16cid:paraId="019AC5FB" w16cid:durableId="2203BAA7"/>
  <w16cid:commentId w16cid:paraId="0A813469" w16cid:durableId="2203BA07"/>
  <w16cid:commentId w16cid:paraId="0AD8C506" w16cid:durableId="2203BA35"/>
  <w16cid:commentId w16cid:paraId="60ACD350" w16cid:durableId="2203BB1B"/>
  <w16cid:commentId w16cid:paraId="3F8D2517" w16cid:durableId="2203BBFB"/>
  <w16cid:commentId w16cid:paraId="03A8989A" w16cid:durableId="2203CB27"/>
  <w16cid:commentId w16cid:paraId="4BA83E09" w16cid:durableId="2203BC9D"/>
  <w16cid:commentId w16cid:paraId="48CEF272" w16cid:durableId="2203BF49"/>
  <w16cid:commentId w16cid:paraId="00CFED6C" w16cid:durableId="2203BD94"/>
  <w16cid:commentId w16cid:paraId="4FA1543D" w16cid:durableId="2203C067"/>
  <w16cid:commentId w16cid:paraId="6141D566" w16cid:durableId="2203C113"/>
  <w16cid:commentId w16cid:paraId="3A9B1C31" w16cid:durableId="2203D00B"/>
  <w16cid:commentId w16cid:paraId="4361A3D3" w16cid:durableId="2203CED1"/>
  <w16cid:commentId w16cid:paraId="2B2FAC32" w16cid:durableId="2203D046"/>
  <w16cid:commentId w16cid:paraId="7A4E369D" w16cid:durableId="2203CF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lins, Thomas">
    <w15:presenceInfo w15:providerId="None" w15:userId="Collins,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F"/>
    <w:rsid w:val="000920AB"/>
    <w:rsid w:val="000E3837"/>
    <w:rsid w:val="000F66F1"/>
    <w:rsid w:val="00123036"/>
    <w:rsid w:val="0012612A"/>
    <w:rsid w:val="001655EB"/>
    <w:rsid w:val="00222E7E"/>
    <w:rsid w:val="00272CBE"/>
    <w:rsid w:val="00273E05"/>
    <w:rsid w:val="002E7976"/>
    <w:rsid w:val="002F1736"/>
    <w:rsid w:val="00376D18"/>
    <w:rsid w:val="00387614"/>
    <w:rsid w:val="0045002A"/>
    <w:rsid w:val="0047328C"/>
    <w:rsid w:val="00492627"/>
    <w:rsid w:val="004F66D6"/>
    <w:rsid w:val="0055789A"/>
    <w:rsid w:val="00640BE0"/>
    <w:rsid w:val="006A5FF9"/>
    <w:rsid w:val="007E304D"/>
    <w:rsid w:val="007F3E0A"/>
    <w:rsid w:val="008047AD"/>
    <w:rsid w:val="00917621"/>
    <w:rsid w:val="00A57052"/>
    <w:rsid w:val="00A62D32"/>
    <w:rsid w:val="00AA35AF"/>
    <w:rsid w:val="00B55C90"/>
    <w:rsid w:val="00BD6519"/>
    <w:rsid w:val="00C131D5"/>
    <w:rsid w:val="00C410AF"/>
    <w:rsid w:val="00D45DF5"/>
    <w:rsid w:val="00DD10E7"/>
    <w:rsid w:val="00DD78B1"/>
    <w:rsid w:val="00DE6CDC"/>
    <w:rsid w:val="00E33CAF"/>
    <w:rsid w:val="00E446CF"/>
    <w:rsid w:val="00E935FC"/>
    <w:rsid w:val="00F466E7"/>
    <w:rsid w:val="00FB1E3F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16BA"/>
  <w15:chartTrackingRefBased/>
  <w15:docId w15:val="{F9F8E92E-B9BA-A245-A774-BFD29CB8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3C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3C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2E7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62D3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3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D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Record, Jody</dc:creator>
  <cp:keywords/>
  <dc:description/>
  <cp:lastModifiedBy>Collins, Thomas</cp:lastModifiedBy>
  <cp:revision>2</cp:revision>
  <cp:lastPrinted>2020-02-28T16:57:00Z</cp:lastPrinted>
  <dcterms:created xsi:type="dcterms:W3CDTF">2020-02-28T23:07:00Z</dcterms:created>
  <dcterms:modified xsi:type="dcterms:W3CDTF">2020-02-28T23:07:00Z</dcterms:modified>
</cp:coreProperties>
</file>